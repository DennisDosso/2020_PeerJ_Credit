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9CC7" w14:textId="6E07BF06" w:rsidR="00E15DBB" w:rsidRPr="00522236" w:rsidRDefault="00B84EFA" w:rsidP="00E15DBB">
      <w:pPr>
        <w:pStyle w:val="Heading1"/>
        <w:jc w:val="center"/>
        <w:rPr>
          <w:rFonts w:ascii="Arial" w:hAnsi="Arial"/>
          <w:b w:val="0"/>
          <w:sz w:val="24"/>
          <w:lang w:val="en-US"/>
        </w:rPr>
      </w:pPr>
      <w:r>
        <w:rPr>
          <w:rFonts w:ascii="Arial" w:hAnsi="Arial"/>
          <w:b w:val="0"/>
          <w:sz w:val="24"/>
          <w:lang w:val="en-US"/>
        </w:rPr>
        <w:t>Cover Letter</w:t>
      </w:r>
    </w:p>
    <w:p w14:paraId="7641F80C" w14:textId="77777777" w:rsidR="005D1E0C" w:rsidRPr="00522236" w:rsidRDefault="005D1E0C" w:rsidP="005D1E0C">
      <w:pPr>
        <w:rPr>
          <w:lang w:val="en-US"/>
        </w:rPr>
      </w:pPr>
    </w:p>
    <w:p w14:paraId="59253D66" w14:textId="77777777" w:rsidR="00B84EFA" w:rsidRPr="00B84EFA" w:rsidRDefault="00B84EFA" w:rsidP="00B84EFA">
      <w:pPr>
        <w:jc w:val="both"/>
        <w:rPr>
          <w:ins w:id="0" w:author="Gianmaria Silvello" w:date="2017-11-07T15:14:00Z"/>
          <w:rFonts w:ascii="Arial" w:hAnsi="Arial"/>
          <w:color w:val="000000"/>
          <w:szCs w:val="20"/>
          <w:lang w:val="en-US"/>
        </w:rPr>
      </w:pPr>
      <w:r w:rsidRPr="00B84EFA">
        <w:rPr>
          <w:rFonts w:ascii="Arial" w:hAnsi="Arial"/>
          <w:color w:val="000000"/>
          <w:szCs w:val="20"/>
          <w:lang w:val="en-US"/>
        </w:rPr>
        <w:t xml:space="preserve">Dear Editor, </w:t>
      </w:r>
    </w:p>
    <w:p w14:paraId="04B16034" w14:textId="77777777" w:rsidR="00B84EFA" w:rsidRPr="00B84EFA" w:rsidRDefault="00B84EFA" w:rsidP="00B84EFA">
      <w:pPr>
        <w:jc w:val="both"/>
        <w:rPr>
          <w:rFonts w:ascii="Arial" w:hAnsi="Arial"/>
          <w:color w:val="000000"/>
          <w:szCs w:val="20"/>
          <w:lang w:val="en-US"/>
        </w:rPr>
      </w:pPr>
    </w:p>
    <w:p w14:paraId="23C45ED1" w14:textId="30058667" w:rsidR="00B84EFA" w:rsidRDefault="00B84EFA" w:rsidP="00B84EFA">
      <w:pPr>
        <w:jc w:val="both"/>
        <w:rPr>
          <w:rFonts w:ascii="Arial" w:hAnsi="Arial"/>
          <w:color w:val="000000"/>
          <w:szCs w:val="20"/>
          <w:lang w:val="en-US"/>
        </w:rPr>
      </w:pPr>
      <w:r w:rsidRPr="00B84EFA">
        <w:rPr>
          <w:rFonts w:ascii="Arial" w:hAnsi="Arial"/>
          <w:color w:val="000000"/>
          <w:szCs w:val="20"/>
          <w:lang w:val="en-US"/>
        </w:rPr>
        <w:t>We submit the paper titled: “</w:t>
      </w:r>
      <w:r w:rsidR="00C800D7">
        <w:rPr>
          <w:rFonts w:ascii="Arial" w:hAnsi="Arial"/>
          <w:i/>
          <w:color w:val="000000"/>
          <w:szCs w:val="20"/>
          <w:lang w:val="en-US"/>
        </w:rPr>
        <w:t>Credit Distribution through Data Provenance in Relational Scientific Databases</w:t>
      </w:r>
      <w:r w:rsidRPr="00B84EFA">
        <w:rPr>
          <w:rFonts w:ascii="Arial" w:hAnsi="Arial"/>
          <w:color w:val="000000"/>
          <w:szCs w:val="20"/>
          <w:lang w:val="en-US"/>
        </w:rPr>
        <w:t>” as a regular paper to</w:t>
      </w:r>
      <w:r w:rsidR="00C800D7">
        <w:rPr>
          <w:rFonts w:ascii="Arial" w:hAnsi="Arial"/>
          <w:color w:val="000000"/>
          <w:szCs w:val="20"/>
          <w:lang w:val="en-US"/>
        </w:rPr>
        <w:t xml:space="preserve"> </w:t>
      </w:r>
      <w:r w:rsidR="00666951">
        <w:rPr>
          <w:rFonts w:ascii="Arial" w:hAnsi="Arial"/>
          <w:color w:val="000000"/>
          <w:szCs w:val="20"/>
          <w:lang w:val="en-US"/>
        </w:rPr>
        <w:t>Information Systems</w:t>
      </w:r>
      <w:r w:rsidRPr="00B84EFA">
        <w:rPr>
          <w:rFonts w:ascii="Arial" w:hAnsi="Arial"/>
          <w:color w:val="000000"/>
          <w:szCs w:val="20"/>
          <w:lang w:val="en-US"/>
        </w:rPr>
        <w:t xml:space="preserve">. </w:t>
      </w:r>
    </w:p>
    <w:p w14:paraId="1E833938" w14:textId="2B36D883" w:rsidR="005504C7" w:rsidRDefault="005504C7" w:rsidP="00B84EFA">
      <w:pPr>
        <w:jc w:val="both"/>
        <w:rPr>
          <w:rFonts w:ascii="Arial" w:hAnsi="Arial"/>
          <w:color w:val="000000"/>
          <w:szCs w:val="20"/>
          <w:lang w:val="en-US"/>
        </w:rPr>
      </w:pPr>
    </w:p>
    <w:p w14:paraId="21BF2D30" w14:textId="789DB07A" w:rsidR="00B54CB1" w:rsidRDefault="005504C7" w:rsidP="00B54CB1">
      <w:pPr>
        <w:jc w:val="both"/>
        <w:rPr>
          <w:rFonts w:ascii="Arial" w:hAnsi="Arial"/>
          <w:color w:val="000000"/>
          <w:szCs w:val="20"/>
          <w:lang w:val="en-US"/>
        </w:rPr>
      </w:pPr>
      <w:r>
        <w:rPr>
          <w:rFonts w:ascii="Arial" w:hAnsi="Arial"/>
          <w:color w:val="000000"/>
          <w:szCs w:val="20"/>
          <w:lang w:val="en-US"/>
        </w:rPr>
        <w:t xml:space="preserve">This paper </w:t>
      </w:r>
      <w:r w:rsidR="00B54CB1">
        <w:rPr>
          <w:rFonts w:ascii="Arial" w:hAnsi="Arial"/>
          <w:color w:val="000000"/>
          <w:szCs w:val="20"/>
          <w:lang w:val="en-US"/>
        </w:rPr>
        <w:t xml:space="preserve">explores the problem of Data Credit Distribution, a process by which a </w:t>
      </w:r>
      <w:r w:rsidR="008B2EF5">
        <w:rPr>
          <w:rFonts w:ascii="Arial" w:hAnsi="Arial"/>
          <w:color w:val="000000"/>
          <w:szCs w:val="20"/>
          <w:lang w:val="en-US"/>
        </w:rPr>
        <w:t>numerical value</w:t>
      </w:r>
      <w:r w:rsidR="00B54CB1">
        <w:rPr>
          <w:rFonts w:ascii="Arial" w:hAnsi="Arial"/>
          <w:color w:val="000000"/>
          <w:szCs w:val="20"/>
          <w:lang w:val="en-US"/>
        </w:rPr>
        <w:t xml:space="preserve">, called credit, is distributed to the </w:t>
      </w:r>
      <w:r w:rsidR="008B2EF5">
        <w:rPr>
          <w:rFonts w:ascii="Arial" w:hAnsi="Arial"/>
          <w:color w:val="000000"/>
          <w:szCs w:val="20"/>
          <w:lang w:val="en-US"/>
        </w:rPr>
        <w:t>elements of the</w:t>
      </w:r>
      <w:r w:rsidR="00B54CB1">
        <w:rPr>
          <w:rFonts w:ascii="Arial" w:hAnsi="Arial"/>
          <w:color w:val="000000"/>
          <w:szCs w:val="20"/>
          <w:lang w:val="en-US"/>
        </w:rPr>
        <w:t xml:space="preserve"> database responsible for the production of data being cited by a research entity. In particular, the paper introduces two methodologies to perform Credit Distribution</w:t>
      </w:r>
      <w:r w:rsidR="008B2EF5">
        <w:rPr>
          <w:rFonts w:ascii="Arial" w:hAnsi="Arial"/>
          <w:color w:val="000000"/>
          <w:szCs w:val="20"/>
          <w:lang w:val="en-US"/>
        </w:rPr>
        <w:t xml:space="preserve"> in curated relational databases</w:t>
      </w:r>
      <w:r w:rsidR="00B54CB1">
        <w:rPr>
          <w:rFonts w:ascii="Arial" w:hAnsi="Arial"/>
          <w:color w:val="000000"/>
          <w:szCs w:val="20"/>
          <w:lang w:val="en-US"/>
        </w:rPr>
        <w:t>, based on two different forms of data provenance</w:t>
      </w:r>
      <w:r w:rsidR="00D47997">
        <w:rPr>
          <w:rFonts w:ascii="Arial" w:hAnsi="Arial"/>
          <w:color w:val="000000"/>
          <w:szCs w:val="20"/>
          <w:lang w:val="en-US"/>
        </w:rPr>
        <w:t>:</w:t>
      </w:r>
      <w:r w:rsidR="00B54CB1">
        <w:rPr>
          <w:rFonts w:ascii="Arial" w:hAnsi="Arial"/>
          <w:color w:val="000000"/>
          <w:szCs w:val="20"/>
          <w:lang w:val="en-US"/>
        </w:rPr>
        <w:t xml:space="preserve"> why-provenance and how-provenance. </w:t>
      </w:r>
    </w:p>
    <w:p w14:paraId="0CD6F01A" w14:textId="18FF4785" w:rsidR="00B54CB1" w:rsidRDefault="00B54CB1" w:rsidP="00B54CB1">
      <w:pPr>
        <w:jc w:val="both"/>
        <w:rPr>
          <w:rFonts w:ascii="Arial" w:hAnsi="Arial"/>
          <w:color w:val="000000"/>
          <w:szCs w:val="20"/>
          <w:lang w:val="en-US"/>
        </w:rPr>
      </w:pPr>
      <w:r>
        <w:rPr>
          <w:rFonts w:ascii="Arial" w:hAnsi="Arial"/>
          <w:color w:val="000000"/>
          <w:szCs w:val="20"/>
          <w:lang w:val="en-US"/>
        </w:rPr>
        <w:t>We describe the proposed methodologies</w:t>
      </w:r>
      <w:r w:rsidR="008B2EF5">
        <w:rPr>
          <w:rFonts w:ascii="Arial" w:hAnsi="Arial"/>
          <w:color w:val="000000"/>
          <w:szCs w:val="20"/>
          <w:lang w:val="en-US"/>
        </w:rPr>
        <w:t xml:space="preserve"> in detail</w:t>
      </w:r>
      <w:r>
        <w:rPr>
          <w:rFonts w:ascii="Arial" w:hAnsi="Arial"/>
          <w:color w:val="000000"/>
          <w:szCs w:val="20"/>
          <w:lang w:val="en-US"/>
        </w:rPr>
        <w:t xml:space="preserve">, and we ran extensive evaluations on the real-world database </w:t>
      </w:r>
      <w:proofErr w:type="spellStart"/>
      <w:r>
        <w:rPr>
          <w:rFonts w:ascii="Arial" w:hAnsi="Arial"/>
          <w:color w:val="000000"/>
          <w:szCs w:val="20"/>
          <w:lang w:val="en-US"/>
        </w:rPr>
        <w:t>GtoPdb</w:t>
      </w:r>
      <w:proofErr w:type="spellEnd"/>
      <w:r>
        <w:rPr>
          <w:rFonts w:ascii="Arial" w:hAnsi="Arial"/>
          <w:color w:val="000000"/>
          <w:szCs w:val="20"/>
          <w:lang w:val="en-US"/>
        </w:rPr>
        <w:t xml:space="preserve">/IUPHAR, using both real queries extracted from papers published in </w:t>
      </w:r>
      <w:r w:rsidR="000261DC">
        <w:rPr>
          <w:rFonts w:ascii="Arial" w:hAnsi="Arial"/>
          <w:color w:val="000000"/>
          <w:szCs w:val="20"/>
          <w:lang w:val="en-US"/>
        </w:rPr>
        <w:t>the British Journal of Pharmacology</w:t>
      </w:r>
      <w:r>
        <w:rPr>
          <w:rFonts w:ascii="Arial" w:hAnsi="Arial"/>
          <w:color w:val="000000"/>
          <w:szCs w:val="20"/>
          <w:lang w:val="en-US"/>
        </w:rPr>
        <w:t xml:space="preserve"> and synthetic</w:t>
      </w:r>
      <w:r w:rsidR="00F92F68">
        <w:rPr>
          <w:rFonts w:ascii="Arial" w:hAnsi="Arial"/>
          <w:color w:val="000000"/>
          <w:szCs w:val="20"/>
          <w:lang w:val="en-US"/>
        </w:rPr>
        <w:t xml:space="preserve"> </w:t>
      </w:r>
      <w:r w:rsidR="000261DC">
        <w:rPr>
          <w:rFonts w:ascii="Arial" w:hAnsi="Arial"/>
          <w:color w:val="000000"/>
          <w:szCs w:val="20"/>
          <w:lang w:val="en-US"/>
        </w:rPr>
        <w:t>ones</w:t>
      </w:r>
      <w:r>
        <w:rPr>
          <w:rFonts w:ascii="Arial" w:hAnsi="Arial"/>
          <w:color w:val="000000"/>
          <w:szCs w:val="20"/>
          <w:lang w:val="en-US"/>
        </w:rPr>
        <w:t xml:space="preserve">. These experiments aim to show how credit allows </w:t>
      </w:r>
      <w:r w:rsidR="008B2EF5">
        <w:rPr>
          <w:rFonts w:ascii="Arial" w:hAnsi="Arial"/>
          <w:color w:val="000000"/>
          <w:szCs w:val="20"/>
          <w:lang w:val="en-US"/>
        </w:rPr>
        <w:t xml:space="preserve">us </w:t>
      </w:r>
      <w:r>
        <w:rPr>
          <w:rFonts w:ascii="Arial" w:hAnsi="Arial"/>
          <w:color w:val="000000"/>
          <w:szCs w:val="20"/>
          <w:lang w:val="en-US"/>
        </w:rPr>
        <w:t>to reward cited data and its corresponding authors in a way different than traditional citations, considering aspects that are otherwise neglected</w:t>
      </w:r>
      <w:r w:rsidR="00320165">
        <w:rPr>
          <w:rFonts w:ascii="Arial" w:hAnsi="Arial"/>
          <w:color w:val="000000"/>
          <w:szCs w:val="20"/>
          <w:lang w:val="en-US"/>
        </w:rPr>
        <w:t xml:space="preserve">, and how different </w:t>
      </w:r>
      <w:r w:rsidR="00901E64">
        <w:rPr>
          <w:rFonts w:ascii="Arial" w:hAnsi="Arial"/>
          <w:color w:val="000000"/>
          <w:szCs w:val="20"/>
          <w:lang w:val="en-US"/>
        </w:rPr>
        <w:t xml:space="preserve">distribution </w:t>
      </w:r>
      <w:r w:rsidR="00320165">
        <w:rPr>
          <w:rFonts w:ascii="Arial" w:hAnsi="Arial"/>
          <w:color w:val="000000"/>
          <w:szCs w:val="20"/>
          <w:lang w:val="en-US"/>
        </w:rPr>
        <w:t>strategies behave</w:t>
      </w:r>
      <w:r>
        <w:rPr>
          <w:rFonts w:ascii="Arial" w:hAnsi="Arial"/>
          <w:color w:val="000000"/>
          <w:szCs w:val="20"/>
          <w:lang w:val="en-US"/>
        </w:rPr>
        <w:t>.</w:t>
      </w:r>
    </w:p>
    <w:p w14:paraId="3E35469B" w14:textId="77777777" w:rsidR="00B54CB1" w:rsidRDefault="00B54CB1" w:rsidP="00B54CB1">
      <w:pPr>
        <w:jc w:val="both"/>
        <w:rPr>
          <w:rFonts w:ascii="Arial" w:hAnsi="Arial"/>
          <w:color w:val="000000"/>
          <w:szCs w:val="20"/>
          <w:lang w:val="en-US"/>
        </w:rPr>
      </w:pPr>
    </w:p>
    <w:p w14:paraId="29DA2B69" w14:textId="7B18E237" w:rsidR="005504C7" w:rsidRDefault="00A17105" w:rsidP="00B84EFA">
      <w:pPr>
        <w:jc w:val="both"/>
        <w:rPr>
          <w:rFonts w:ascii="Arial" w:hAnsi="Arial"/>
          <w:color w:val="000000"/>
          <w:szCs w:val="20"/>
          <w:lang w:val="en-US"/>
        </w:rPr>
      </w:pPr>
      <w:r>
        <w:rPr>
          <w:rFonts w:ascii="Arial" w:hAnsi="Arial"/>
          <w:color w:val="000000"/>
          <w:szCs w:val="20"/>
          <w:lang w:val="en-US"/>
        </w:rPr>
        <w:t>We share the source code, all system settings, and the methodology used to obtain the citations from papers downloaded from Google Scholar in a publicly available repository.</w:t>
      </w:r>
    </w:p>
    <w:p w14:paraId="70E1F497" w14:textId="77777777" w:rsidR="005504C7" w:rsidRDefault="005504C7" w:rsidP="00B84EFA">
      <w:pPr>
        <w:jc w:val="both"/>
        <w:rPr>
          <w:rFonts w:ascii="Arial" w:hAnsi="Arial"/>
          <w:color w:val="000000"/>
          <w:szCs w:val="20"/>
          <w:lang w:val="en-US"/>
        </w:rPr>
      </w:pPr>
    </w:p>
    <w:p w14:paraId="4622D3D8" w14:textId="722794C1" w:rsidR="00A66C5A" w:rsidRDefault="00B84EFA" w:rsidP="00A66C5A">
      <w:pPr>
        <w:jc w:val="both"/>
        <w:rPr>
          <w:rFonts w:ascii="Arial" w:hAnsi="Arial"/>
          <w:color w:val="000000"/>
          <w:szCs w:val="20"/>
          <w:lang w:val="en-US"/>
        </w:rPr>
      </w:pPr>
      <w:r w:rsidRPr="00B84EFA">
        <w:rPr>
          <w:rFonts w:ascii="Arial" w:hAnsi="Arial"/>
          <w:color w:val="000000"/>
          <w:szCs w:val="20"/>
          <w:lang w:val="en-US"/>
        </w:rPr>
        <w:t>The content of this paper is</w:t>
      </w:r>
      <w:r w:rsidR="00F7048D">
        <w:rPr>
          <w:rFonts w:ascii="Arial" w:hAnsi="Arial"/>
          <w:color w:val="000000"/>
          <w:szCs w:val="20"/>
          <w:lang w:val="en-US"/>
        </w:rPr>
        <w:t xml:space="preserve"> for </w:t>
      </w:r>
      <w:r w:rsidR="008B2EF5">
        <w:rPr>
          <w:rFonts w:ascii="Arial" w:hAnsi="Arial"/>
          <w:color w:val="000000"/>
          <w:szCs w:val="20"/>
          <w:lang w:val="en-US"/>
        </w:rPr>
        <w:t>a</w:t>
      </w:r>
      <w:r w:rsidR="00F7048D">
        <w:rPr>
          <w:rFonts w:ascii="Arial" w:hAnsi="Arial"/>
          <w:color w:val="000000"/>
          <w:szCs w:val="20"/>
          <w:lang w:val="en-US"/>
        </w:rPr>
        <w:t xml:space="preserve"> </w:t>
      </w:r>
      <w:r w:rsidR="008B2EF5">
        <w:rPr>
          <w:rFonts w:ascii="Arial" w:hAnsi="Arial"/>
          <w:color w:val="000000"/>
          <w:szCs w:val="20"/>
          <w:lang w:val="en-US"/>
        </w:rPr>
        <w:t>significant</w:t>
      </w:r>
      <w:r w:rsidR="00F7048D">
        <w:rPr>
          <w:rFonts w:ascii="Arial" w:hAnsi="Arial"/>
          <w:color w:val="000000"/>
          <w:szCs w:val="20"/>
          <w:lang w:val="en-US"/>
        </w:rPr>
        <w:t xml:space="preserve"> part</w:t>
      </w:r>
      <w:r w:rsidR="00A66C5A">
        <w:rPr>
          <w:rFonts w:ascii="Arial" w:hAnsi="Arial"/>
          <w:color w:val="000000"/>
          <w:szCs w:val="20"/>
          <w:lang w:val="en-US"/>
        </w:rPr>
        <w:t xml:space="preserve"> </w:t>
      </w:r>
      <w:r w:rsidRPr="00B84EFA">
        <w:rPr>
          <w:rFonts w:ascii="Arial" w:hAnsi="Arial"/>
          <w:color w:val="000000"/>
          <w:szCs w:val="20"/>
          <w:lang w:val="en-US"/>
        </w:rPr>
        <w:t>original</w:t>
      </w:r>
      <w:r w:rsidR="00A66C5A">
        <w:rPr>
          <w:rFonts w:ascii="Arial" w:hAnsi="Arial"/>
          <w:color w:val="000000"/>
          <w:szCs w:val="20"/>
          <w:lang w:val="en-US"/>
        </w:rPr>
        <w:t xml:space="preserve"> since it expands the work begun in our previous </w:t>
      </w:r>
      <w:r w:rsidR="008B2EF5">
        <w:rPr>
          <w:rFonts w:ascii="Arial" w:hAnsi="Arial"/>
          <w:color w:val="000000"/>
          <w:szCs w:val="20"/>
          <w:lang w:val="en-US"/>
        </w:rPr>
        <w:t>article</w:t>
      </w:r>
      <w:r w:rsidR="00A66C5A">
        <w:rPr>
          <w:rFonts w:ascii="Arial" w:hAnsi="Arial"/>
          <w:color w:val="000000"/>
          <w:szCs w:val="20"/>
          <w:lang w:val="en-US"/>
        </w:rPr>
        <w:t xml:space="preserve"> “Data credit distribution: A new method to estimate databases impact</w:t>
      </w:r>
      <w:r w:rsidR="008B2EF5">
        <w:rPr>
          <w:rFonts w:ascii="Arial" w:hAnsi="Arial"/>
          <w:color w:val="000000"/>
          <w:szCs w:val="20"/>
          <w:lang w:val="en-US"/>
        </w:rPr>
        <w:t>,”</w:t>
      </w:r>
      <w:r w:rsidR="00A66C5A">
        <w:rPr>
          <w:rFonts w:ascii="Arial" w:hAnsi="Arial"/>
          <w:color w:val="000000"/>
          <w:szCs w:val="20"/>
          <w:lang w:val="en-US"/>
        </w:rPr>
        <w:t xml:space="preserve"> published in the journal of </w:t>
      </w:r>
      <w:proofErr w:type="spellStart"/>
      <w:r w:rsidR="00A66C5A">
        <w:rPr>
          <w:rFonts w:ascii="Arial" w:hAnsi="Arial"/>
          <w:color w:val="000000"/>
          <w:szCs w:val="20"/>
          <w:lang w:val="en-US"/>
        </w:rPr>
        <w:t>Informetrics</w:t>
      </w:r>
      <w:proofErr w:type="spellEnd"/>
      <w:r w:rsidR="008B2EF5">
        <w:rPr>
          <w:rFonts w:ascii="Arial" w:hAnsi="Arial"/>
          <w:color w:val="000000"/>
          <w:szCs w:val="20"/>
          <w:lang w:val="en-US"/>
        </w:rPr>
        <w:t xml:space="preserve"> (2020)</w:t>
      </w:r>
      <w:r w:rsidR="00A66C5A">
        <w:rPr>
          <w:rFonts w:ascii="Arial" w:hAnsi="Arial"/>
          <w:color w:val="000000"/>
          <w:szCs w:val="20"/>
          <w:lang w:val="en-US"/>
        </w:rPr>
        <w:t xml:space="preserve">, where we first introduced the idea of credit distribution and a </w:t>
      </w:r>
      <w:r w:rsidR="003E76FD">
        <w:rPr>
          <w:rFonts w:ascii="Arial" w:hAnsi="Arial"/>
          <w:color w:val="000000"/>
          <w:szCs w:val="20"/>
          <w:lang w:val="en-US"/>
        </w:rPr>
        <w:t xml:space="preserve">first </w:t>
      </w:r>
      <w:r w:rsidR="00A66C5A">
        <w:rPr>
          <w:rFonts w:ascii="Arial" w:hAnsi="Arial"/>
          <w:color w:val="000000"/>
          <w:szCs w:val="20"/>
          <w:lang w:val="en-US"/>
        </w:rPr>
        <w:t xml:space="preserve">method to solve it by using lineage as data provenance. </w:t>
      </w:r>
      <w:r w:rsidR="008B2EF5">
        <w:rPr>
          <w:rFonts w:ascii="Arial" w:hAnsi="Arial"/>
          <w:color w:val="000000"/>
          <w:szCs w:val="20"/>
          <w:lang w:val="en-US"/>
        </w:rPr>
        <w:t>Minor</w:t>
      </w:r>
      <w:r w:rsidR="0024043C">
        <w:rPr>
          <w:rFonts w:ascii="Arial" w:hAnsi="Arial"/>
          <w:color w:val="000000"/>
          <w:szCs w:val="20"/>
          <w:lang w:val="en-US"/>
        </w:rPr>
        <w:t xml:space="preserve"> overlapping, although </w:t>
      </w:r>
      <w:r w:rsidR="008B2EF5">
        <w:rPr>
          <w:rFonts w:ascii="Arial" w:hAnsi="Arial"/>
          <w:color w:val="000000"/>
          <w:szCs w:val="20"/>
          <w:lang w:val="en-US"/>
        </w:rPr>
        <w:t>not literal</w:t>
      </w:r>
      <w:r w:rsidR="0024043C">
        <w:rPr>
          <w:rFonts w:ascii="Arial" w:hAnsi="Arial"/>
          <w:color w:val="000000"/>
          <w:szCs w:val="20"/>
          <w:lang w:val="en-US"/>
        </w:rPr>
        <w:t>, are found in the abstract, introduction, related work, description of the use case</w:t>
      </w:r>
      <w:r w:rsidR="00CB5D8B">
        <w:rPr>
          <w:rFonts w:ascii="Arial" w:hAnsi="Arial"/>
          <w:color w:val="000000"/>
          <w:szCs w:val="20"/>
          <w:lang w:val="en-US"/>
        </w:rPr>
        <w:t xml:space="preserve">, </w:t>
      </w:r>
      <w:r w:rsidR="0024043C">
        <w:rPr>
          <w:rFonts w:ascii="Arial" w:hAnsi="Arial"/>
          <w:color w:val="000000"/>
          <w:szCs w:val="20"/>
          <w:lang w:val="en-US"/>
        </w:rPr>
        <w:t xml:space="preserve">running example, and </w:t>
      </w:r>
      <w:r w:rsidR="00632AFF">
        <w:rPr>
          <w:rFonts w:ascii="Arial" w:hAnsi="Arial"/>
          <w:color w:val="000000"/>
          <w:szCs w:val="20"/>
          <w:lang w:val="en-US"/>
        </w:rPr>
        <w:t xml:space="preserve">in the </w:t>
      </w:r>
      <w:r w:rsidR="0024043C">
        <w:rPr>
          <w:rFonts w:ascii="Arial" w:hAnsi="Arial"/>
          <w:color w:val="000000"/>
          <w:szCs w:val="20"/>
          <w:lang w:val="en-US"/>
        </w:rPr>
        <w:t xml:space="preserve">methodology </w:t>
      </w:r>
      <w:r w:rsidR="00632AFF">
        <w:rPr>
          <w:rFonts w:ascii="Arial" w:hAnsi="Arial"/>
          <w:color w:val="000000"/>
          <w:szCs w:val="20"/>
          <w:lang w:val="en-US"/>
        </w:rPr>
        <w:t>section</w:t>
      </w:r>
      <w:r w:rsidR="00CB5D8B">
        <w:rPr>
          <w:rFonts w:ascii="Arial" w:hAnsi="Arial"/>
          <w:color w:val="000000"/>
          <w:szCs w:val="20"/>
          <w:lang w:val="en-US"/>
        </w:rPr>
        <w:t>s,</w:t>
      </w:r>
      <w:r w:rsidR="00632AFF">
        <w:rPr>
          <w:rFonts w:ascii="Arial" w:hAnsi="Arial"/>
          <w:color w:val="000000"/>
          <w:szCs w:val="20"/>
          <w:lang w:val="en-US"/>
        </w:rPr>
        <w:t xml:space="preserve"> </w:t>
      </w:r>
      <w:r w:rsidR="0024043C">
        <w:rPr>
          <w:rFonts w:ascii="Arial" w:hAnsi="Arial"/>
          <w:color w:val="000000"/>
          <w:szCs w:val="20"/>
          <w:lang w:val="en-US"/>
        </w:rPr>
        <w:t>as we report the definitions of lineage and the strategy based on it. The</w:t>
      </w:r>
      <w:r w:rsidR="006A1DD0">
        <w:rPr>
          <w:rFonts w:ascii="Arial" w:hAnsi="Arial"/>
          <w:color w:val="000000"/>
          <w:szCs w:val="20"/>
          <w:lang w:val="en-US"/>
        </w:rPr>
        <w:t xml:space="preserve"> proposed</w:t>
      </w:r>
      <w:r w:rsidR="0024043C">
        <w:rPr>
          <w:rFonts w:ascii="Arial" w:hAnsi="Arial"/>
          <w:color w:val="000000"/>
          <w:szCs w:val="20"/>
          <w:lang w:val="en-US"/>
        </w:rPr>
        <w:t xml:space="preserve"> methodologies and the experiments are </w:t>
      </w:r>
      <w:r w:rsidR="008B2EF5">
        <w:rPr>
          <w:rFonts w:ascii="Arial" w:hAnsi="Arial"/>
          <w:color w:val="000000"/>
          <w:szCs w:val="20"/>
          <w:lang w:val="en-US"/>
        </w:rPr>
        <w:t>entirely</w:t>
      </w:r>
      <w:r w:rsidR="0024043C">
        <w:rPr>
          <w:rFonts w:ascii="Arial" w:hAnsi="Arial"/>
          <w:color w:val="000000"/>
          <w:szCs w:val="20"/>
          <w:lang w:val="en-US"/>
        </w:rPr>
        <w:t xml:space="preserve"> new</w:t>
      </w:r>
      <w:r w:rsidR="006118A1">
        <w:rPr>
          <w:rFonts w:ascii="Arial" w:hAnsi="Arial"/>
          <w:color w:val="000000"/>
          <w:szCs w:val="20"/>
          <w:lang w:val="en-US"/>
        </w:rPr>
        <w:t xml:space="preserve"> and original</w:t>
      </w:r>
      <w:r w:rsidR="008B2EF5">
        <w:rPr>
          <w:rFonts w:ascii="Arial" w:hAnsi="Arial"/>
          <w:color w:val="000000"/>
          <w:szCs w:val="20"/>
          <w:lang w:val="en-US"/>
        </w:rPr>
        <w:t xml:space="preserve">. </w:t>
      </w:r>
      <w:r w:rsidR="006118A1">
        <w:rPr>
          <w:rFonts w:ascii="Arial" w:hAnsi="Arial"/>
          <w:color w:val="000000"/>
          <w:szCs w:val="20"/>
          <w:lang w:val="en-US"/>
        </w:rPr>
        <w:t>As such, the overlapping is lower than 20% in terms of contents.</w:t>
      </w:r>
    </w:p>
    <w:p w14:paraId="6188FAA7" w14:textId="77777777" w:rsidR="00B84EFA" w:rsidRPr="00B84EFA" w:rsidRDefault="00B84EFA" w:rsidP="00B84EFA">
      <w:pPr>
        <w:jc w:val="both"/>
        <w:rPr>
          <w:rFonts w:ascii="Arial" w:hAnsi="Arial"/>
          <w:color w:val="000000"/>
          <w:szCs w:val="20"/>
          <w:lang w:val="en-US"/>
        </w:rPr>
      </w:pPr>
    </w:p>
    <w:p w14:paraId="5F04D054" w14:textId="0C58CB43" w:rsidR="00B84EFA" w:rsidRPr="00B84EFA" w:rsidRDefault="00B84EFA" w:rsidP="00B84EFA">
      <w:pPr>
        <w:jc w:val="both"/>
        <w:rPr>
          <w:rFonts w:ascii="Arial" w:hAnsi="Arial"/>
          <w:color w:val="000000"/>
          <w:szCs w:val="20"/>
          <w:lang w:val="en-US"/>
        </w:rPr>
      </w:pPr>
      <w:r w:rsidRPr="00B84EFA">
        <w:rPr>
          <w:rFonts w:ascii="Arial" w:hAnsi="Arial"/>
          <w:color w:val="000000"/>
          <w:szCs w:val="20"/>
          <w:lang w:val="en-US"/>
        </w:rPr>
        <w:t>We think this paper is a good fit for</w:t>
      </w:r>
      <w:r w:rsidR="00497AA8">
        <w:rPr>
          <w:rFonts w:ascii="Arial" w:hAnsi="Arial"/>
          <w:color w:val="000000"/>
          <w:szCs w:val="20"/>
          <w:lang w:val="en-US"/>
        </w:rPr>
        <w:t xml:space="preserve"> Information Systems</w:t>
      </w:r>
      <w:r w:rsidRPr="00B84EFA">
        <w:rPr>
          <w:rFonts w:ascii="Arial" w:hAnsi="Arial"/>
          <w:color w:val="000000"/>
          <w:szCs w:val="20"/>
          <w:lang w:val="en-US"/>
        </w:rPr>
        <w:t xml:space="preserve"> given its innovative and multidisciplinary nature mixing database and </w:t>
      </w:r>
      <w:r w:rsidR="00497AA8">
        <w:rPr>
          <w:rFonts w:ascii="Arial" w:hAnsi="Arial"/>
          <w:color w:val="000000"/>
          <w:szCs w:val="20"/>
          <w:lang w:val="en-US"/>
        </w:rPr>
        <w:t>data citation</w:t>
      </w:r>
      <w:r w:rsidRPr="00B84EFA">
        <w:rPr>
          <w:rFonts w:ascii="Arial" w:hAnsi="Arial"/>
          <w:color w:val="000000"/>
          <w:szCs w:val="20"/>
          <w:lang w:val="en-US"/>
        </w:rPr>
        <w:t xml:space="preserve"> techniques </w:t>
      </w:r>
      <w:r w:rsidR="00497AA8">
        <w:rPr>
          <w:rFonts w:ascii="Arial" w:hAnsi="Arial"/>
          <w:color w:val="000000"/>
          <w:szCs w:val="20"/>
          <w:lang w:val="en-US"/>
        </w:rPr>
        <w:t>to develop new techniques to better reward data authors and curators.</w:t>
      </w:r>
      <w:r w:rsidRPr="00B84EFA">
        <w:rPr>
          <w:rFonts w:ascii="Arial" w:hAnsi="Arial"/>
          <w:color w:val="000000"/>
          <w:szCs w:val="20"/>
          <w:lang w:val="en-US"/>
        </w:rPr>
        <w:t xml:space="preserve"> </w:t>
      </w:r>
    </w:p>
    <w:p w14:paraId="3E1CE9B8" w14:textId="77777777" w:rsidR="001F095A" w:rsidRDefault="001F095A" w:rsidP="00E15DBB">
      <w:pPr>
        <w:rPr>
          <w:rFonts w:ascii="Arial" w:hAnsi="Arial"/>
          <w:color w:val="000000"/>
          <w:szCs w:val="20"/>
          <w:lang w:val="en-US"/>
        </w:rPr>
      </w:pPr>
    </w:p>
    <w:p w14:paraId="4E1C2E66" w14:textId="6D8C1A99" w:rsidR="00595189" w:rsidRPr="00B84EFA" w:rsidRDefault="00B84EFA" w:rsidP="00B84EFA">
      <w:pPr>
        <w:jc w:val="right"/>
        <w:rPr>
          <w:rFonts w:ascii="Arial" w:hAnsi="Arial"/>
          <w:color w:val="000000"/>
          <w:szCs w:val="20"/>
          <w:lang w:val="en-US"/>
        </w:rPr>
      </w:pPr>
      <w:r>
        <w:rPr>
          <w:rFonts w:ascii="Arial" w:hAnsi="Arial"/>
          <w:color w:val="000000"/>
          <w:szCs w:val="20"/>
          <w:lang w:val="en-US"/>
        </w:rPr>
        <w:t>Best regards,</w:t>
      </w:r>
    </w:p>
    <w:p w14:paraId="2A2CE4F5" w14:textId="77777777" w:rsidR="00595189" w:rsidRDefault="00595189" w:rsidP="00E15DBB">
      <w:pPr>
        <w:rPr>
          <w:rFonts w:ascii="Arial" w:hAnsi="Arial"/>
          <w:color w:val="000000"/>
          <w:sz w:val="20"/>
          <w:szCs w:val="20"/>
          <w:lang w:val="en-US"/>
        </w:rPr>
      </w:pPr>
    </w:p>
    <w:p w14:paraId="1758660B" w14:textId="77777777" w:rsidR="00595189" w:rsidRPr="00522236" w:rsidRDefault="00595189" w:rsidP="00E15DBB">
      <w:pPr>
        <w:rPr>
          <w:rFonts w:ascii="Arial" w:hAnsi="Arial"/>
          <w:color w:val="000000"/>
          <w:sz w:val="20"/>
          <w:szCs w:val="20"/>
          <w:lang w:val="en-US"/>
        </w:rPr>
      </w:pPr>
    </w:p>
    <w:p w14:paraId="50FC7610" w14:textId="77777777" w:rsidR="00E15DBB" w:rsidRPr="00522236" w:rsidRDefault="00E15DBB" w:rsidP="001F095A">
      <w:pPr>
        <w:ind w:left="5"/>
        <w:jc w:val="right"/>
        <w:rPr>
          <w:rFonts w:ascii="Arial" w:hAnsi="Arial"/>
          <w:sz w:val="21"/>
          <w:szCs w:val="20"/>
          <w:lang w:val="en-US" w:eastAsia="it-IT"/>
        </w:rPr>
      </w:pPr>
    </w:p>
    <w:p w14:paraId="18060BFD" w14:textId="3ECFACDA" w:rsidR="001F095A" w:rsidRPr="00522236" w:rsidRDefault="00B84EFA" w:rsidP="005021AA">
      <w:pPr>
        <w:widowControl w:val="0"/>
        <w:tabs>
          <w:tab w:val="left" w:pos="600"/>
        </w:tabs>
        <w:autoSpaceDE w:val="0"/>
        <w:autoSpaceDN w:val="0"/>
        <w:adjustRightInd w:val="0"/>
        <w:ind w:left="5"/>
        <w:jc w:val="right"/>
        <w:textAlignment w:val="center"/>
        <w:rPr>
          <w:rFonts w:ascii="Arial" w:hAnsi="Arial" w:cs="Arial"/>
          <w:color w:val="9B0014"/>
          <w:sz w:val="20"/>
          <w:szCs w:val="16"/>
          <w:lang w:val="en-US"/>
        </w:rPr>
      </w:pPr>
      <w:r>
        <w:rPr>
          <w:rFonts w:ascii="Arial" w:hAnsi="Arial" w:cs="Arial"/>
          <w:color w:val="9B0014"/>
          <w:sz w:val="20"/>
          <w:szCs w:val="16"/>
          <w:lang w:val="en-US"/>
        </w:rPr>
        <w:t xml:space="preserve">Dennis </w:t>
      </w:r>
      <w:proofErr w:type="spellStart"/>
      <w:r>
        <w:rPr>
          <w:rFonts w:ascii="Arial" w:hAnsi="Arial" w:cs="Arial"/>
          <w:color w:val="9B0014"/>
          <w:sz w:val="20"/>
          <w:szCs w:val="16"/>
          <w:lang w:val="en-US"/>
        </w:rPr>
        <w:t>Dosso</w:t>
      </w:r>
      <w:proofErr w:type="spellEnd"/>
      <w:r w:rsidR="00B810C0">
        <w:rPr>
          <w:rFonts w:ascii="Arial" w:hAnsi="Arial" w:cs="Arial"/>
          <w:color w:val="9B0014"/>
          <w:sz w:val="20"/>
          <w:szCs w:val="16"/>
          <w:lang w:val="en-US"/>
        </w:rPr>
        <w:t>, Susan B. Davidson</w:t>
      </w:r>
      <w:r>
        <w:rPr>
          <w:rFonts w:ascii="Arial" w:hAnsi="Arial" w:cs="Arial"/>
          <w:color w:val="9B0014"/>
          <w:sz w:val="20"/>
          <w:szCs w:val="16"/>
          <w:lang w:val="en-US"/>
        </w:rPr>
        <w:t xml:space="preserve"> and </w:t>
      </w:r>
      <w:r w:rsidR="005021AA">
        <w:rPr>
          <w:rFonts w:ascii="Arial" w:hAnsi="Arial" w:cs="Arial"/>
          <w:color w:val="9B0014"/>
          <w:sz w:val="20"/>
          <w:szCs w:val="16"/>
          <w:lang w:val="en-US"/>
        </w:rPr>
        <w:t>Gianmaria Silvello</w:t>
      </w:r>
    </w:p>
    <w:p w14:paraId="2A5D9B4A" w14:textId="77777777" w:rsidR="00B84EFA" w:rsidRPr="00522236" w:rsidRDefault="00B84EFA" w:rsidP="00B41891">
      <w:pPr>
        <w:widowControl w:val="0"/>
        <w:tabs>
          <w:tab w:val="left" w:pos="600"/>
        </w:tabs>
        <w:autoSpaceDE w:val="0"/>
        <w:autoSpaceDN w:val="0"/>
        <w:adjustRightInd w:val="0"/>
        <w:textAlignment w:val="center"/>
        <w:rPr>
          <w:rFonts w:ascii="Arial" w:hAnsi="Arial" w:cs="Arial"/>
          <w:color w:val="9B0014"/>
          <w:sz w:val="20"/>
          <w:szCs w:val="16"/>
          <w:lang w:val="en-US"/>
        </w:rPr>
      </w:pPr>
      <w:bookmarkStart w:id="1" w:name="_GoBack"/>
      <w:bookmarkEnd w:id="1"/>
    </w:p>
    <w:p w14:paraId="1247989A" w14:textId="0764EAD8" w:rsidR="001F095A" w:rsidRDefault="00B84EFA" w:rsidP="00B84EFA">
      <w:pPr>
        <w:widowControl w:val="0"/>
        <w:tabs>
          <w:tab w:val="left" w:pos="284"/>
        </w:tabs>
        <w:autoSpaceDE w:val="0"/>
        <w:autoSpaceDN w:val="0"/>
        <w:adjustRightInd w:val="0"/>
        <w:ind w:left="5"/>
        <w:jc w:val="right"/>
        <w:textAlignment w:val="center"/>
        <w:rPr>
          <w:rStyle w:val="Hyperlink"/>
          <w:rFonts w:ascii="Arial" w:hAnsi="Arial" w:cs="Arial"/>
          <w:sz w:val="20"/>
          <w:szCs w:val="16"/>
          <w:lang w:val="en-US"/>
        </w:rPr>
      </w:pPr>
      <w:proofErr w:type="gramStart"/>
      <w:r>
        <w:rPr>
          <w:rStyle w:val="Hyperlink"/>
          <w:rFonts w:ascii="Arial" w:hAnsi="Arial" w:cs="Arial"/>
          <w:sz w:val="20"/>
          <w:szCs w:val="16"/>
          <w:lang w:val="en-US"/>
        </w:rPr>
        <w:t>dennis.dosso</w:t>
      </w:r>
      <w:proofErr w:type="gramEnd"/>
      <w:r w:rsidRPr="00522236">
        <w:rPr>
          <w:rStyle w:val="Hyperlink"/>
          <w:rFonts w:ascii="Arial" w:hAnsi="Arial" w:cs="Arial"/>
          <w:sz w:val="20"/>
          <w:szCs w:val="16"/>
          <w:lang w:val="en-US"/>
        </w:rPr>
        <w:t>@</w:t>
      </w:r>
      <w:hyperlink r:id="rId8" w:history="1">
        <w:r w:rsidRPr="00522236">
          <w:rPr>
            <w:rStyle w:val="Hyperlink"/>
            <w:rFonts w:ascii="Arial" w:hAnsi="Arial" w:cs="Arial"/>
            <w:sz w:val="20"/>
            <w:szCs w:val="16"/>
            <w:lang w:val="en-US"/>
          </w:rPr>
          <w:t>unipd.it</w:t>
        </w:r>
      </w:hyperlink>
    </w:p>
    <w:p w14:paraId="4592027C" w14:textId="7DE08792" w:rsidR="009C1FA4" w:rsidRPr="00B84EFA" w:rsidRDefault="009C1FA4" w:rsidP="00B84EFA">
      <w:pPr>
        <w:widowControl w:val="0"/>
        <w:tabs>
          <w:tab w:val="left" w:pos="284"/>
        </w:tabs>
        <w:autoSpaceDE w:val="0"/>
        <w:autoSpaceDN w:val="0"/>
        <w:adjustRightInd w:val="0"/>
        <w:ind w:left="5"/>
        <w:jc w:val="right"/>
        <w:textAlignment w:val="center"/>
        <w:rPr>
          <w:rFonts w:ascii="Arial" w:hAnsi="Arial" w:cs="Arial"/>
          <w:color w:val="0000FF"/>
          <w:sz w:val="20"/>
          <w:szCs w:val="16"/>
          <w:u w:val="single"/>
          <w:lang w:val="en-US"/>
        </w:rPr>
      </w:pPr>
      <w:r>
        <w:rPr>
          <w:rStyle w:val="Hyperlink"/>
          <w:rFonts w:ascii="Arial" w:hAnsi="Arial" w:cs="Arial"/>
          <w:sz w:val="20"/>
          <w:szCs w:val="16"/>
          <w:lang w:val="en-US"/>
        </w:rPr>
        <w:t>susan@seas.upenn.edu</w:t>
      </w:r>
    </w:p>
    <w:p w14:paraId="0E7FF92B" w14:textId="75E13A1F" w:rsidR="00E276D8" w:rsidRPr="008B2EF5" w:rsidRDefault="00B84EFA" w:rsidP="008B2EF5">
      <w:pPr>
        <w:widowControl w:val="0"/>
        <w:tabs>
          <w:tab w:val="left" w:pos="284"/>
        </w:tabs>
        <w:autoSpaceDE w:val="0"/>
        <w:autoSpaceDN w:val="0"/>
        <w:adjustRightInd w:val="0"/>
        <w:ind w:left="5"/>
        <w:jc w:val="right"/>
        <w:textAlignment w:val="center"/>
        <w:rPr>
          <w:rFonts w:ascii="Arial" w:hAnsi="Arial" w:cs="Arial"/>
          <w:color w:val="0000FF"/>
          <w:sz w:val="20"/>
          <w:szCs w:val="16"/>
          <w:u w:val="single"/>
          <w:lang w:val="en-US"/>
        </w:rPr>
      </w:pPr>
      <w:proofErr w:type="gramStart"/>
      <w:r>
        <w:rPr>
          <w:rStyle w:val="Hyperlink"/>
          <w:rFonts w:ascii="Arial" w:hAnsi="Arial" w:cs="Arial"/>
          <w:sz w:val="20"/>
          <w:szCs w:val="16"/>
          <w:lang w:val="en-US"/>
        </w:rPr>
        <w:t>gianmaria.s</w:t>
      </w:r>
      <w:r w:rsidR="005021AA">
        <w:rPr>
          <w:rStyle w:val="Hyperlink"/>
          <w:rFonts w:ascii="Arial" w:hAnsi="Arial" w:cs="Arial"/>
          <w:sz w:val="20"/>
          <w:szCs w:val="16"/>
          <w:lang w:val="en-US"/>
        </w:rPr>
        <w:t>ilvello</w:t>
      </w:r>
      <w:proofErr w:type="gramEnd"/>
      <w:r w:rsidR="001F095A" w:rsidRPr="00522236">
        <w:rPr>
          <w:rStyle w:val="Hyperlink"/>
          <w:rFonts w:ascii="Arial" w:hAnsi="Arial" w:cs="Arial"/>
          <w:sz w:val="20"/>
          <w:szCs w:val="16"/>
          <w:lang w:val="en-US"/>
        </w:rPr>
        <w:t>@</w:t>
      </w:r>
      <w:hyperlink r:id="rId9" w:history="1">
        <w:r w:rsidR="001F095A" w:rsidRPr="00522236">
          <w:rPr>
            <w:rStyle w:val="Hyperlink"/>
            <w:rFonts w:ascii="Arial" w:hAnsi="Arial" w:cs="Arial"/>
            <w:sz w:val="20"/>
            <w:szCs w:val="16"/>
            <w:lang w:val="en-US"/>
          </w:rPr>
          <w:t>unipd.it</w:t>
        </w:r>
      </w:hyperlink>
    </w:p>
    <w:sectPr w:rsidR="00E276D8" w:rsidRPr="008B2EF5" w:rsidSect="00D403F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907" w:right="1247" w:bottom="851" w:left="1134" w:header="782" w:footer="9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42FD0" w14:textId="77777777" w:rsidR="0079378E" w:rsidRDefault="0079378E">
      <w:r>
        <w:separator/>
      </w:r>
    </w:p>
  </w:endnote>
  <w:endnote w:type="continuationSeparator" w:id="0">
    <w:p w14:paraId="13D3559B" w14:textId="77777777" w:rsidR="0079378E" w:rsidRDefault="0079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50DC2" w14:textId="77777777" w:rsidR="00E15DBB" w:rsidRDefault="00E15DBB" w:rsidP="009448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7DA1CB" w14:textId="77777777" w:rsidR="00E15DBB" w:rsidRDefault="00E15DBB" w:rsidP="009448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B5B0" w14:textId="77777777" w:rsidR="00E15DBB" w:rsidRPr="006F44A3" w:rsidRDefault="00E15DBB" w:rsidP="0094488D">
    <w:pPr>
      <w:pStyle w:val="Footer"/>
      <w:framePr w:wrap="around" w:vAnchor="text" w:hAnchor="margin" w:xAlign="right" w:y="1"/>
      <w:rPr>
        <w:rStyle w:val="PageNumber"/>
        <w:rFonts w:ascii="Arial" w:hAnsi="Arial"/>
        <w:sz w:val="17"/>
      </w:rPr>
    </w:pPr>
    <w:r w:rsidRPr="006F44A3">
      <w:rPr>
        <w:rStyle w:val="PageNumber"/>
        <w:sz w:val="17"/>
      </w:rPr>
      <w:fldChar w:fldCharType="begin"/>
    </w:r>
    <w:r w:rsidRPr="006F44A3">
      <w:rPr>
        <w:rStyle w:val="PageNumber"/>
        <w:rFonts w:ascii="Arial" w:hAnsi="Arial"/>
        <w:sz w:val="17"/>
      </w:rPr>
      <w:instrText xml:space="preserve">PAGE  </w:instrText>
    </w:r>
    <w:r w:rsidRPr="006F44A3">
      <w:rPr>
        <w:rStyle w:val="PageNumber"/>
        <w:sz w:val="17"/>
      </w:rPr>
      <w:fldChar w:fldCharType="separate"/>
    </w:r>
    <w:r w:rsidR="001F095A">
      <w:rPr>
        <w:rStyle w:val="PageNumber"/>
        <w:rFonts w:ascii="Arial" w:hAnsi="Arial"/>
        <w:noProof/>
        <w:sz w:val="17"/>
      </w:rPr>
      <w:t>2</w:t>
    </w:r>
    <w:r w:rsidRPr="006F44A3">
      <w:rPr>
        <w:rStyle w:val="PageNumber"/>
        <w:sz w:val="17"/>
      </w:rPr>
      <w:fldChar w:fldCharType="end"/>
    </w:r>
  </w:p>
  <w:p w14:paraId="0B8BE487" w14:textId="77777777" w:rsidR="00E15DBB" w:rsidRDefault="00E15DBB" w:rsidP="0094488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9825A" w14:textId="77777777" w:rsidR="00E15DBB" w:rsidRPr="006F44A3" w:rsidRDefault="00E15DBB" w:rsidP="0094488D">
    <w:pPr>
      <w:pStyle w:val="CorpoTestoUnipd"/>
      <w:tabs>
        <w:tab w:val="left" w:pos="1640"/>
      </w:tabs>
      <w:ind w:right="360"/>
    </w:pPr>
    <w:r w:rsidRPr="006F44A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63A8A" w14:textId="77777777" w:rsidR="0079378E" w:rsidRDefault="0079378E">
      <w:r>
        <w:separator/>
      </w:r>
    </w:p>
  </w:footnote>
  <w:footnote w:type="continuationSeparator" w:id="0">
    <w:p w14:paraId="71B7F9A4" w14:textId="77777777" w:rsidR="0079378E" w:rsidRDefault="0079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91" w:type="dxa"/>
      <w:tblInd w:w="-2302" w:type="dxa"/>
      <w:tblLayout w:type="fixed"/>
      <w:tblLook w:val="00A0" w:firstRow="1" w:lastRow="0" w:firstColumn="1" w:lastColumn="0" w:noHBand="0" w:noVBand="0"/>
    </w:tblPr>
    <w:tblGrid>
      <w:gridCol w:w="2173"/>
      <w:gridCol w:w="6333"/>
      <w:gridCol w:w="3685"/>
    </w:tblGrid>
    <w:tr w:rsidR="00E15DBB" w14:paraId="0F08585C" w14:textId="77777777" w:rsidTr="00117E48">
      <w:trPr>
        <w:trHeight w:val="570"/>
      </w:trPr>
      <w:tc>
        <w:tcPr>
          <w:tcW w:w="2173" w:type="dxa"/>
          <w:vMerge w:val="restart"/>
        </w:tcPr>
        <w:p w14:paraId="2562F265" w14:textId="77777777" w:rsidR="00E15DBB" w:rsidRPr="00117E48" w:rsidRDefault="00E15DBB">
          <w:pPr>
            <w:pStyle w:val="NormalParagraphStyle"/>
            <w:rPr>
              <w:rFonts w:ascii="Arial" w:hAnsi="Arial"/>
              <w:b/>
              <w:sz w:val="17"/>
              <w:szCs w:val="17"/>
            </w:rPr>
          </w:pPr>
          <w:r w:rsidRPr="00117E48">
            <w:rPr>
              <w:rFonts w:ascii="Arial" w:hAnsi="Arial"/>
              <w:b/>
              <w:sz w:val="17"/>
              <w:szCs w:val="17"/>
            </w:rPr>
            <w:softHyphen/>
          </w:r>
        </w:p>
      </w:tc>
      <w:tc>
        <w:tcPr>
          <w:tcW w:w="10018" w:type="dxa"/>
          <w:gridSpan w:val="2"/>
        </w:tcPr>
        <w:p w14:paraId="5FF9D90B" w14:textId="77777777" w:rsidR="00E15DBB" w:rsidRPr="00777D69" w:rsidRDefault="00E15DBB" w:rsidP="0084723C">
          <w:pPr>
            <w:tabs>
              <w:tab w:val="right" w:pos="5554"/>
            </w:tabs>
            <w:rPr>
              <w:rFonts w:ascii="Arial" w:hAnsi="Arial" w:cs="Arial"/>
            </w:rPr>
          </w:pPr>
          <w:r w:rsidRPr="00777D69">
            <w:rPr>
              <w:rFonts w:ascii="Arial" w:hAnsi="Arial" w:cs="Arial"/>
            </w:rPr>
            <w:tab/>
          </w:r>
          <w:r w:rsidRPr="00777D69">
            <w:rPr>
              <w:rFonts w:ascii="Arial" w:hAnsi="Arial" w:cs="Arial"/>
            </w:rPr>
            <w:tab/>
          </w:r>
        </w:p>
      </w:tc>
    </w:tr>
    <w:tr w:rsidR="00E15DBB" w14:paraId="309A06BB" w14:textId="77777777" w:rsidTr="00117E48">
      <w:trPr>
        <w:trHeight w:val="1132"/>
      </w:trPr>
      <w:tc>
        <w:tcPr>
          <w:tcW w:w="2173" w:type="dxa"/>
          <w:vMerge/>
        </w:tcPr>
        <w:p w14:paraId="4E328156" w14:textId="77777777" w:rsidR="00E15DBB" w:rsidRPr="00117E48" w:rsidRDefault="00E15DBB">
          <w:pPr>
            <w:pStyle w:val="NormalParagraphStyle"/>
            <w:rPr>
              <w:rFonts w:ascii="Arial" w:hAnsi="Arial"/>
              <w:b/>
              <w:sz w:val="17"/>
              <w:szCs w:val="17"/>
            </w:rPr>
          </w:pPr>
        </w:p>
      </w:tc>
      <w:tc>
        <w:tcPr>
          <w:tcW w:w="6333" w:type="dxa"/>
        </w:tcPr>
        <w:p w14:paraId="029897C3" w14:textId="587DCE54" w:rsidR="00E15DBB" w:rsidRPr="00777D69" w:rsidRDefault="00E15DBB" w:rsidP="00476537">
          <w:pPr>
            <w:pStyle w:val="NormalParagraphStyle"/>
            <w:spacing w:line="240" w:lineRule="auto"/>
            <w:jc w:val="right"/>
            <w:rPr>
              <w:rFonts w:ascii="Arial" w:hAnsi="Arial" w:cs="Arial"/>
              <w:b/>
              <w:color w:val="B2071B"/>
              <w:sz w:val="17"/>
              <w:szCs w:val="17"/>
            </w:rPr>
          </w:pPr>
          <w:r w:rsidRPr="003C0434">
            <w:rPr>
              <w:rFonts w:ascii="Arial" w:hAnsi="Arial" w:cs="Arial"/>
              <w:b/>
              <w:color w:val="B2071B"/>
              <w:sz w:val="17"/>
              <w:szCs w:val="17"/>
            </w:rPr>
            <w:t xml:space="preserve">DIPARTIMENTO DI INGEGNERIA </w:t>
          </w:r>
          <w:r w:rsidR="00F7048D">
            <w:rPr>
              <w:rFonts w:ascii="Arial" w:hAnsi="Arial" w:cs="Arial"/>
              <w:b/>
              <w:color w:val="B2071B"/>
              <w:sz w:val="17"/>
              <w:szCs w:val="17"/>
            </w:rPr>
            <w:t>DELL’INFORMAZIONE</w:t>
          </w:r>
          <w:r w:rsidRPr="00777D69">
            <w:rPr>
              <w:rFonts w:ascii="Arial" w:hAnsi="Arial" w:cs="Arial"/>
              <w:b/>
              <w:color w:val="B2071B"/>
              <w:sz w:val="17"/>
              <w:szCs w:val="17"/>
            </w:rPr>
            <w:t xml:space="preserve"> </w:t>
          </w:r>
        </w:p>
        <w:p w14:paraId="3302CD50" w14:textId="77777777" w:rsidR="00E15DBB" w:rsidRPr="00777D69" w:rsidRDefault="00E15DBB" w:rsidP="0094488D">
          <w:pPr>
            <w:rPr>
              <w:rFonts w:ascii="Arial" w:hAnsi="Arial" w:cs="Arial"/>
            </w:rPr>
          </w:pPr>
        </w:p>
      </w:tc>
      <w:tc>
        <w:tcPr>
          <w:tcW w:w="3685" w:type="dxa"/>
        </w:tcPr>
        <w:p w14:paraId="0D8B35C2" w14:textId="77777777" w:rsidR="00E15DBB" w:rsidRPr="00777D69" w:rsidRDefault="00E15DBB" w:rsidP="00117E48">
          <w:pPr>
            <w:tabs>
              <w:tab w:val="left" w:pos="480"/>
              <w:tab w:val="num" w:pos="720"/>
            </w:tabs>
            <w:ind w:left="-108"/>
            <w:rPr>
              <w:rFonts w:ascii="Arial" w:hAnsi="Arial" w:cs="Arial"/>
              <w:color w:val="B2071B"/>
            </w:rPr>
          </w:pPr>
          <w:r>
            <w:rPr>
              <w:rFonts w:ascii="Arial" w:hAnsi="Arial" w:cs="Arial"/>
              <w:noProof/>
              <w:color w:val="B2071B"/>
              <w:lang w:eastAsia="it-IT"/>
            </w:rPr>
            <w:drawing>
              <wp:inline distT="0" distB="0" distL="0" distR="0" wp14:anchorId="41DCD3E3" wp14:editId="4FB9805C">
                <wp:extent cx="160020" cy="99060"/>
                <wp:effectExtent l="19050" t="0" r="0" b="0"/>
                <wp:docPr id="3" name="Immagine 3" descr="rombo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omboCOL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" cy="9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777D69">
            <w:rPr>
              <w:rFonts w:ascii="Arial" w:hAnsi="Arial" w:cs="Arial"/>
              <w:color w:val="B2071B"/>
            </w:rPr>
            <w:t xml:space="preserve"> </w:t>
          </w:r>
          <w:r w:rsidRPr="00777D69">
            <w:rPr>
              <w:rFonts w:ascii="Arial" w:hAnsi="Arial" w:cs="Arial"/>
              <w:b/>
              <w:color w:val="B2071B"/>
              <w:sz w:val="17"/>
              <w:szCs w:val="17"/>
            </w:rPr>
            <w:t>UNIVERSITÀ DEGLI STUDI DI PADOVA</w:t>
          </w:r>
          <w:r w:rsidRPr="00777D69">
            <w:rPr>
              <w:rFonts w:ascii="Arial" w:hAnsi="Arial" w:cs="Arial"/>
              <w:color w:val="B2071B"/>
            </w:rPr>
            <w:tab/>
          </w:r>
        </w:p>
      </w:tc>
    </w:tr>
  </w:tbl>
  <w:p w14:paraId="2000F0B4" w14:textId="77777777" w:rsidR="00E15DBB" w:rsidRPr="00AB1C90" w:rsidRDefault="00E15DBB" w:rsidP="00847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333" w:type="dxa"/>
      <w:tblInd w:w="-2302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245"/>
      <w:gridCol w:w="5896"/>
      <w:gridCol w:w="4192"/>
    </w:tblGrid>
    <w:tr w:rsidR="00E15DBB" w14:paraId="55BBA405" w14:textId="77777777" w:rsidTr="0031598C">
      <w:trPr>
        <w:trHeight w:val="20"/>
      </w:trPr>
      <w:tc>
        <w:tcPr>
          <w:tcW w:w="2245" w:type="dxa"/>
          <w:vMerge w:val="restart"/>
          <w:tcBorders>
            <w:bottom w:val="single" w:sz="2" w:space="0" w:color="B2071B"/>
          </w:tcBorders>
        </w:tcPr>
        <w:p w14:paraId="4CA98498" w14:textId="77777777" w:rsidR="00E15DBB" w:rsidRPr="00517A4D" w:rsidRDefault="00E15DBB" w:rsidP="00517A4D">
          <w:pPr>
            <w:pStyle w:val="NormalParagraphStyle"/>
            <w:rPr>
              <w:rFonts w:ascii="Arial" w:hAnsi="Arial"/>
              <w:b/>
              <w:sz w:val="17"/>
              <w:szCs w:val="17"/>
            </w:rPr>
          </w:pPr>
          <w:r w:rsidRPr="00117E48">
            <w:rPr>
              <w:rFonts w:ascii="Arial" w:hAnsi="Arial"/>
              <w:b/>
              <w:sz w:val="17"/>
              <w:szCs w:val="17"/>
            </w:rPr>
            <w:softHyphen/>
            <w:t>t</w:t>
          </w:r>
        </w:p>
      </w:tc>
      <w:tc>
        <w:tcPr>
          <w:tcW w:w="5896" w:type="dxa"/>
          <w:tcBorders>
            <w:bottom w:val="nil"/>
          </w:tcBorders>
        </w:tcPr>
        <w:p w14:paraId="1E508D45" w14:textId="77777777" w:rsidR="00E15DBB" w:rsidRPr="00777D69" w:rsidRDefault="00E15DBB" w:rsidP="00517A4D">
          <w:pPr>
            <w:tabs>
              <w:tab w:val="right" w:pos="555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it-IT"/>
            </w:rPr>
            <w:drawing>
              <wp:inline distT="0" distB="0" distL="0" distR="0" wp14:anchorId="1A7E1B8C" wp14:editId="72F38054">
                <wp:extent cx="1194435" cy="78980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glogo3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526" cy="789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Merge w:val="restart"/>
          <w:tcBorders>
            <w:bottom w:val="single" w:sz="2" w:space="0" w:color="B2071B"/>
          </w:tcBorders>
        </w:tcPr>
        <w:p w14:paraId="13483F93" w14:textId="77777777" w:rsidR="00E15DBB" w:rsidRPr="00117E48" w:rsidRDefault="00E15DBB" w:rsidP="00D403F4">
          <w:pPr>
            <w:ind w:left="824" w:right="176"/>
            <w:jc w:val="right"/>
          </w:pPr>
          <w:r>
            <w:rPr>
              <w:noProof/>
              <w:lang w:eastAsia="it-IT"/>
            </w:rPr>
            <w:drawing>
              <wp:inline distT="0" distB="0" distL="0" distR="0" wp14:anchorId="028F18BF" wp14:editId="46B4FF2C">
                <wp:extent cx="1525253" cy="708831"/>
                <wp:effectExtent l="0" t="0" r="0" b="0"/>
                <wp:docPr id="1" name="Immagine 1" descr="sigilloLogoUnipd_CMYK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illoLogoUnipd_CMYK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8657" cy="710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15DBB" w14:paraId="7F2AB6A5" w14:textId="77777777" w:rsidTr="0031598C">
      <w:trPr>
        <w:trHeight w:val="150"/>
      </w:trPr>
      <w:tc>
        <w:tcPr>
          <w:tcW w:w="2245" w:type="dxa"/>
          <w:vMerge/>
          <w:tcBorders>
            <w:bottom w:val="single" w:sz="2" w:space="0" w:color="B2071B"/>
          </w:tcBorders>
        </w:tcPr>
        <w:p w14:paraId="1A9047CF" w14:textId="77777777" w:rsidR="00E15DBB" w:rsidRPr="00117E48" w:rsidRDefault="00E15DBB">
          <w:pPr>
            <w:pStyle w:val="NormalParagraphStyle"/>
            <w:rPr>
              <w:rFonts w:ascii="Arial" w:hAnsi="Arial"/>
              <w:b/>
              <w:sz w:val="17"/>
              <w:szCs w:val="17"/>
            </w:rPr>
          </w:pPr>
        </w:p>
      </w:tc>
      <w:tc>
        <w:tcPr>
          <w:tcW w:w="5896" w:type="dxa"/>
          <w:tcBorders>
            <w:bottom w:val="single" w:sz="2" w:space="0" w:color="B2071B"/>
          </w:tcBorders>
        </w:tcPr>
        <w:p w14:paraId="2C1F8A92" w14:textId="77777777" w:rsidR="00E15DBB" w:rsidRPr="00476537" w:rsidRDefault="00E15DBB" w:rsidP="00CD11B3">
          <w:pPr>
            <w:pStyle w:val="NormalParagraphStyle"/>
            <w:spacing w:before="60" w:line="240" w:lineRule="auto"/>
            <w:rPr>
              <w:rFonts w:ascii="Arial" w:hAnsi="Arial" w:cs="Arial"/>
              <w:b/>
              <w:color w:val="B2071B"/>
              <w:sz w:val="17"/>
              <w:szCs w:val="17"/>
            </w:rPr>
          </w:pPr>
        </w:p>
      </w:tc>
      <w:tc>
        <w:tcPr>
          <w:tcW w:w="4192" w:type="dxa"/>
          <w:vMerge/>
          <w:tcBorders>
            <w:bottom w:val="single" w:sz="2" w:space="0" w:color="B2071B"/>
          </w:tcBorders>
        </w:tcPr>
        <w:p w14:paraId="5113C99F" w14:textId="77777777" w:rsidR="00E15DBB" w:rsidRPr="00117E48" w:rsidRDefault="00E15DBB" w:rsidP="00117E48">
          <w:pPr>
            <w:ind w:left="744"/>
          </w:pPr>
        </w:p>
      </w:tc>
    </w:tr>
  </w:tbl>
  <w:p w14:paraId="39F6CFE2" w14:textId="77777777" w:rsidR="00E15DBB" w:rsidRPr="00B244FE" w:rsidRDefault="00E15DBB" w:rsidP="0094488D">
    <w:pPr>
      <w:pStyle w:val="Header"/>
      <w:rPr>
        <w:color w:val="9B00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A47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anmaria Silvello">
    <w15:presenceInfo w15:providerId="None" w15:userId="Gianmaria Silv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62"/>
    <w:rsid w:val="00010B85"/>
    <w:rsid w:val="000261DC"/>
    <w:rsid w:val="00045A3D"/>
    <w:rsid w:val="000639D9"/>
    <w:rsid w:val="0009085B"/>
    <w:rsid w:val="000B21CF"/>
    <w:rsid w:val="000C3C95"/>
    <w:rsid w:val="000C5C95"/>
    <w:rsid w:val="00117E48"/>
    <w:rsid w:val="00122D94"/>
    <w:rsid w:val="001C321E"/>
    <w:rsid w:val="001C6655"/>
    <w:rsid w:val="001C7908"/>
    <w:rsid w:val="001D0FF7"/>
    <w:rsid w:val="001F095A"/>
    <w:rsid w:val="002007F5"/>
    <w:rsid w:val="0020573C"/>
    <w:rsid w:val="00236062"/>
    <w:rsid w:val="0024043C"/>
    <w:rsid w:val="00264E4C"/>
    <w:rsid w:val="00271118"/>
    <w:rsid w:val="00271D5F"/>
    <w:rsid w:val="0027278A"/>
    <w:rsid w:val="00287349"/>
    <w:rsid w:val="002A4B9D"/>
    <w:rsid w:val="0031598C"/>
    <w:rsid w:val="003166F4"/>
    <w:rsid w:val="00320165"/>
    <w:rsid w:val="003502AE"/>
    <w:rsid w:val="00357891"/>
    <w:rsid w:val="00373F9A"/>
    <w:rsid w:val="00392652"/>
    <w:rsid w:val="003941C2"/>
    <w:rsid w:val="00394A10"/>
    <w:rsid w:val="003A6802"/>
    <w:rsid w:val="003A7324"/>
    <w:rsid w:val="003C0434"/>
    <w:rsid w:val="003E76FD"/>
    <w:rsid w:val="00401941"/>
    <w:rsid w:val="00401DDB"/>
    <w:rsid w:val="0042120D"/>
    <w:rsid w:val="004267D0"/>
    <w:rsid w:val="00476537"/>
    <w:rsid w:val="00477A24"/>
    <w:rsid w:val="00484A8C"/>
    <w:rsid w:val="00497AA8"/>
    <w:rsid w:val="004B0693"/>
    <w:rsid w:val="005021AA"/>
    <w:rsid w:val="0050327B"/>
    <w:rsid w:val="00517A4D"/>
    <w:rsid w:val="00522236"/>
    <w:rsid w:val="00527518"/>
    <w:rsid w:val="005411F7"/>
    <w:rsid w:val="0054290F"/>
    <w:rsid w:val="0054539B"/>
    <w:rsid w:val="005504C7"/>
    <w:rsid w:val="00553BCC"/>
    <w:rsid w:val="00564C0A"/>
    <w:rsid w:val="00595189"/>
    <w:rsid w:val="005D1E0C"/>
    <w:rsid w:val="00601BFD"/>
    <w:rsid w:val="006118A1"/>
    <w:rsid w:val="0062126F"/>
    <w:rsid w:val="00625C99"/>
    <w:rsid w:val="00632AFF"/>
    <w:rsid w:val="00666951"/>
    <w:rsid w:val="00690AFC"/>
    <w:rsid w:val="006A0595"/>
    <w:rsid w:val="006A1DD0"/>
    <w:rsid w:val="006B6540"/>
    <w:rsid w:val="006E0F7F"/>
    <w:rsid w:val="006F6E8E"/>
    <w:rsid w:val="007045E3"/>
    <w:rsid w:val="0070583C"/>
    <w:rsid w:val="00717C30"/>
    <w:rsid w:val="00746407"/>
    <w:rsid w:val="00777D69"/>
    <w:rsid w:val="00782886"/>
    <w:rsid w:val="00782920"/>
    <w:rsid w:val="0079378E"/>
    <w:rsid w:val="007E4A26"/>
    <w:rsid w:val="007F10BB"/>
    <w:rsid w:val="007F1CF8"/>
    <w:rsid w:val="00826905"/>
    <w:rsid w:val="00847135"/>
    <w:rsid w:val="0084723C"/>
    <w:rsid w:val="008B1F6A"/>
    <w:rsid w:val="008B2EF5"/>
    <w:rsid w:val="008D7EBF"/>
    <w:rsid w:val="008F1955"/>
    <w:rsid w:val="008F5A71"/>
    <w:rsid w:val="00901E64"/>
    <w:rsid w:val="00927A6F"/>
    <w:rsid w:val="0094488D"/>
    <w:rsid w:val="00954180"/>
    <w:rsid w:val="0095457D"/>
    <w:rsid w:val="00980CE2"/>
    <w:rsid w:val="009C1FA4"/>
    <w:rsid w:val="00A06607"/>
    <w:rsid w:val="00A17105"/>
    <w:rsid w:val="00A46A4B"/>
    <w:rsid w:val="00A52C83"/>
    <w:rsid w:val="00A66C5A"/>
    <w:rsid w:val="00A775B0"/>
    <w:rsid w:val="00A855D7"/>
    <w:rsid w:val="00AF5BCF"/>
    <w:rsid w:val="00B244FE"/>
    <w:rsid w:val="00B41891"/>
    <w:rsid w:val="00B51614"/>
    <w:rsid w:val="00B517B7"/>
    <w:rsid w:val="00B54CB1"/>
    <w:rsid w:val="00B605D1"/>
    <w:rsid w:val="00B810C0"/>
    <w:rsid w:val="00B84EFA"/>
    <w:rsid w:val="00B85DF5"/>
    <w:rsid w:val="00B920B7"/>
    <w:rsid w:val="00BA3232"/>
    <w:rsid w:val="00BC45EC"/>
    <w:rsid w:val="00BD51AB"/>
    <w:rsid w:val="00BE1F68"/>
    <w:rsid w:val="00BE2B68"/>
    <w:rsid w:val="00C15BFC"/>
    <w:rsid w:val="00C4318F"/>
    <w:rsid w:val="00C44A9C"/>
    <w:rsid w:val="00C72387"/>
    <w:rsid w:val="00C800D7"/>
    <w:rsid w:val="00CB46E0"/>
    <w:rsid w:val="00CB5D8B"/>
    <w:rsid w:val="00CD11B3"/>
    <w:rsid w:val="00CD3A02"/>
    <w:rsid w:val="00CF729E"/>
    <w:rsid w:val="00D403F4"/>
    <w:rsid w:val="00D47997"/>
    <w:rsid w:val="00D72457"/>
    <w:rsid w:val="00DD4DD5"/>
    <w:rsid w:val="00DE1548"/>
    <w:rsid w:val="00DE58CC"/>
    <w:rsid w:val="00DF0524"/>
    <w:rsid w:val="00DF3865"/>
    <w:rsid w:val="00E046E4"/>
    <w:rsid w:val="00E15DBB"/>
    <w:rsid w:val="00E16495"/>
    <w:rsid w:val="00E276D8"/>
    <w:rsid w:val="00E408E9"/>
    <w:rsid w:val="00E526E5"/>
    <w:rsid w:val="00E56316"/>
    <w:rsid w:val="00E57662"/>
    <w:rsid w:val="00EA05CC"/>
    <w:rsid w:val="00EA2731"/>
    <w:rsid w:val="00EB43DC"/>
    <w:rsid w:val="00EC508A"/>
    <w:rsid w:val="00EF2268"/>
    <w:rsid w:val="00EF5B8D"/>
    <w:rsid w:val="00F1535B"/>
    <w:rsid w:val="00F15696"/>
    <w:rsid w:val="00F2457D"/>
    <w:rsid w:val="00F32245"/>
    <w:rsid w:val="00F470B0"/>
    <w:rsid w:val="00F7048D"/>
    <w:rsid w:val="00F81BD5"/>
    <w:rsid w:val="00F81D59"/>
    <w:rsid w:val="00F92F68"/>
    <w:rsid w:val="00F96EBE"/>
    <w:rsid w:val="00FA2CAF"/>
    <w:rsid w:val="00FA3647"/>
    <w:rsid w:val="00FD05CD"/>
    <w:rsid w:val="00FD57B5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0ED6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B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81D59"/>
    <w:pPr>
      <w:keepNext/>
      <w:jc w:val="both"/>
      <w:outlineLvl w:val="0"/>
    </w:pPr>
    <w:rPr>
      <w:b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la senza bordi"/>
    <w:basedOn w:val="TableNormal"/>
    <w:rsid w:val="003650AA"/>
    <w:tblPr>
      <w:tblBorders>
        <w:insideH w:val="single" w:sz="4" w:space="0" w:color="auto"/>
      </w:tblBorders>
    </w:tblPr>
  </w:style>
  <w:style w:type="paragraph" w:customStyle="1" w:styleId="NormalParagraphStyle">
    <w:name w:val="NormalParagraphStyle"/>
    <w:basedOn w:val="Normal"/>
    <w:rsid w:val="00DE23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styleId="Header">
    <w:name w:val="header"/>
    <w:basedOn w:val="Normal"/>
    <w:rsid w:val="00D356C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356CA"/>
    <w:pPr>
      <w:tabs>
        <w:tab w:val="center" w:pos="4153"/>
        <w:tab w:val="right" w:pos="8306"/>
      </w:tabs>
    </w:pPr>
  </w:style>
  <w:style w:type="paragraph" w:customStyle="1" w:styleId="CorpoTestoUnipd">
    <w:name w:val="Corpo Testo Unipd"/>
    <w:basedOn w:val="Normal"/>
    <w:autoRedefine/>
    <w:rsid w:val="006F44A3"/>
    <w:pPr>
      <w:spacing w:after="60" w:line="288" w:lineRule="auto"/>
      <w:jc w:val="both"/>
    </w:pPr>
    <w:rPr>
      <w:rFonts w:ascii="Arial" w:hAnsi="Arial" w:cs="Arial"/>
      <w:sz w:val="17"/>
      <w:szCs w:val="22"/>
      <w:lang w:eastAsia="it-IT"/>
    </w:rPr>
  </w:style>
  <w:style w:type="paragraph" w:styleId="ListBullet">
    <w:name w:val="List Bullet"/>
    <w:basedOn w:val="Normal"/>
    <w:autoRedefine/>
    <w:rsid w:val="002A477D"/>
    <w:pPr>
      <w:numPr>
        <w:numId w:val="1"/>
      </w:numPr>
    </w:pPr>
  </w:style>
  <w:style w:type="character" w:styleId="PageNumber">
    <w:name w:val="page number"/>
    <w:basedOn w:val="DefaultParagraphFont"/>
    <w:rsid w:val="006F44A3"/>
  </w:style>
  <w:style w:type="paragraph" w:customStyle="1" w:styleId="UnipdDecreta">
    <w:name w:val="Unipd Decreta"/>
    <w:basedOn w:val="Normal"/>
    <w:rsid w:val="00DB1446"/>
    <w:pPr>
      <w:jc w:val="center"/>
    </w:pPr>
    <w:rPr>
      <w:rFonts w:ascii="Arial" w:hAnsi="Arial" w:cs="Arial"/>
      <w:b/>
      <w:sz w:val="22"/>
      <w:szCs w:val="22"/>
      <w:lang w:eastAsia="it-IT"/>
    </w:rPr>
  </w:style>
  <w:style w:type="paragraph" w:customStyle="1" w:styleId="StileUnipdDecretaprima6ptdopo6pt">
    <w:name w:val="Stile Unipd Decreta + prima 6 pt  dopo 6 pt"/>
    <w:basedOn w:val="UnipdDecreta"/>
    <w:autoRedefine/>
    <w:rsid w:val="00DB1446"/>
    <w:pPr>
      <w:spacing w:before="240" w:after="240"/>
    </w:pPr>
    <w:rPr>
      <w:rFonts w:cs="Times New Roman"/>
      <w:bCs/>
      <w:szCs w:val="20"/>
    </w:rPr>
  </w:style>
  <w:style w:type="character" w:styleId="Hyperlink">
    <w:name w:val="Hyperlink"/>
    <w:uiPriority w:val="99"/>
    <w:unhideWhenUsed/>
    <w:rsid w:val="000908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3C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F81D59"/>
    <w:rPr>
      <w:b/>
    </w:rPr>
  </w:style>
  <w:style w:type="paragraph" w:styleId="NormalWeb">
    <w:name w:val="Normal (Web)"/>
    <w:basedOn w:val="Normal"/>
    <w:uiPriority w:val="99"/>
    <w:semiHidden/>
    <w:unhideWhenUsed/>
    <w:rsid w:val="00E15DB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15DBB"/>
  </w:style>
  <w:style w:type="character" w:customStyle="1" w:styleId="il">
    <w:name w:val="il"/>
    <w:basedOn w:val="DefaultParagraphFont"/>
    <w:rsid w:val="00E15DBB"/>
  </w:style>
  <w:style w:type="character" w:styleId="UnresolvedMention">
    <w:name w:val="Unresolved Mention"/>
    <w:basedOn w:val="DefaultParagraphFont"/>
    <w:uiPriority w:val="99"/>
    <w:rsid w:val="00502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dii.unipd.i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xxxx@dii.unipd.it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N:\Grafica_DII\carta_intestata_colore_DI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E51F20-83CA-3E43-981C-4DC624EB153A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CB9638-97BA-6648-9658-78AD7A61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N:\Grafica_DII\carta_intestata_colore_DII.dot</Template>
  <TotalTime>1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Università degli Studi di Padova</Company>
  <LinksUpToDate>false</LinksUpToDate>
  <CharactersWithSpaces>2487</CharactersWithSpaces>
  <SharedDoc>false</SharedDoc>
  <HLinks>
    <vt:vector size="6" baseType="variant">
      <vt:variant>
        <vt:i4>6029350</vt:i4>
      </vt:variant>
      <vt:variant>
        <vt:i4>0</vt:i4>
      </vt:variant>
      <vt:variant>
        <vt:i4>0</vt:i4>
      </vt:variant>
      <vt:variant>
        <vt:i4>5</vt:i4>
      </vt:variant>
      <vt:variant>
        <vt:lpwstr>mailto:segreteria.dii@unipd.it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Antonino Di Bella</dc:creator>
  <cp:lastModifiedBy>Gianmaria Silvello</cp:lastModifiedBy>
  <cp:revision>3</cp:revision>
  <cp:lastPrinted>2021-01-11T08:10:00Z</cp:lastPrinted>
  <dcterms:created xsi:type="dcterms:W3CDTF">2021-01-11T08:10:00Z</dcterms:created>
  <dcterms:modified xsi:type="dcterms:W3CDTF">2021-01-11T08:11:00Z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documentId_6494</vt:lpwstr>
  </property>
  <property fmtid="{D5CDD505-2E9C-101B-9397-08002B2CF9AE}" pid="3" name="grammarly_documentContext">
    <vt:lpwstr>{"goals":[],"domain":"general","emotions":[],"dialect":"american"}</vt:lpwstr>
  </property>
</Properties>
</file>